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50AF" w14:textId="5809CDA0" w:rsidR="00BE002E" w:rsidRDefault="008C3925">
      <w:r w:rsidRPr="008C3925">
        <w:rPr>
          <w:noProof/>
        </w:rPr>
        <w:t xml:space="preserve"> </w:t>
      </w:r>
      <w:ins w:id="0" w:author="Meng, Xiang" w:date="2022-01-11T23:52:00Z">
        <w:r w:rsidR="00DC0AEF">
          <w:rPr>
            <w:noProof/>
          </w:rPr>
          <w:drawing>
            <wp:inline distT="0" distB="0" distL="0" distR="0" wp14:anchorId="0B225B5B" wp14:editId="1AC9E63F">
              <wp:extent cx="5943600" cy="3528060"/>
              <wp:effectExtent l="0" t="0" r="0" b="2540"/>
              <wp:docPr id="5" name="Picture 5" descr="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5" descr="Chart&#10;&#10;Description automatically generated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5280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commentRangeStart w:id="1"/>
      <w:commentRangeStart w:id="2"/>
      <w:del w:id="3" w:author="Meng, Xiang" w:date="2022-01-11T23:51:00Z">
        <w:r w:rsidRPr="008C3925" w:rsidDel="00DC0AEF">
          <w:rPr>
            <w:noProof/>
          </w:rPr>
          <w:drawing>
            <wp:inline distT="0" distB="0" distL="0" distR="0" wp14:anchorId="02A6DD4F" wp14:editId="22771924">
              <wp:extent cx="5943600" cy="3625850"/>
              <wp:effectExtent l="0" t="0" r="0" b="6350"/>
              <wp:docPr id="1" name="Picture 1" descr="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Chart&#10;&#10;Description automatically generated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625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commentRangeEnd w:id="1"/>
      <w:r w:rsidR="00B70147">
        <w:rPr>
          <w:rStyle w:val="CommentReference"/>
        </w:rPr>
        <w:commentReference w:id="1"/>
      </w:r>
      <w:commentRangeEnd w:id="2"/>
      <w:r w:rsidR="00D864B1">
        <w:rPr>
          <w:rStyle w:val="CommentReference"/>
        </w:rPr>
        <w:commentReference w:id="2"/>
      </w:r>
    </w:p>
    <w:p w14:paraId="29DF722A" w14:textId="210BAE64" w:rsidR="00BE002E" w:rsidRDefault="00BE002E">
      <w:commentRangeStart w:id="4"/>
      <w:r>
        <w:t>How to use the app?</w:t>
      </w:r>
    </w:p>
    <w:p w14:paraId="0CB89C9E" w14:textId="2E500412" w:rsidR="003F414B" w:rsidRDefault="00D04221" w:rsidP="00BE002E">
      <w:pPr>
        <w:pStyle w:val="ListParagraph"/>
        <w:numPr>
          <w:ilvl w:val="0"/>
          <w:numId w:val="1"/>
        </w:numPr>
      </w:pPr>
      <w:r>
        <w:t>Convert</w:t>
      </w:r>
      <w:r w:rsidR="00BE002E">
        <w:t xml:space="preserve"> your data set as a CSV file. </w:t>
      </w:r>
      <w:r w:rsidR="00DB6D7F">
        <w:t xml:space="preserve">Make sure </w:t>
      </w:r>
      <w:r w:rsidR="00EA7EE5">
        <w:t>to name the outcome as Y and the binary treatment as A</w:t>
      </w:r>
    </w:p>
    <w:p w14:paraId="5F0D8383" w14:textId="47C435A6" w:rsidR="003F414B" w:rsidRDefault="003F414B" w:rsidP="00BE002E">
      <w:pPr>
        <w:pStyle w:val="ListParagraph"/>
        <w:numPr>
          <w:ilvl w:val="0"/>
          <w:numId w:val="1"/>
        </w:numPr>
      </w:pPr>
      <w:r>
        <w:t>Make sure you installed the package “Shiny” in R</w:t>
      </w:r>
    </w:p>
    <w:p w14:paraId="74A25DE4" w14:textId="27901116" w:rsidR="003F414B" w:rsidRDefault="003F414B" w:rsidP="003F414B">
      <w:pPr>
        <w:pStyle w:val="ListParagraph"/>
        <w:numPr>
          <w:ilvl w:val="0"/>
          <w:numId w:val="1"/>
        </w:numPr>
      </w:pPr>
      <w:r>
        <w:t xml:space="preserve">In R session, run </w:t>
      </w:r>
      <w:proofErr w:type="gramStart"/>
      <w:r w:rsidRPr="003F414B">
        <w:t>shiny::</w:t>
      </w:r>
      <w:proofErr w:type="spellStart"/>
      <w:proofErr w:type="gramEnd"/>
      <w:r w:rsidRPr="003F414B">
        <w:t>runApp</w:t>
      </w:r>
      <w:proofErr w:type="spellEnd"/>
      <w:r w:rsidRPr="003F414B">
        <w:t>(</w:t>
      </w:r>
      <w:r>
        <w:t>PATH</w:t>
      </w:r>
      <w:r w:rsidRPr="003F414B">
        <w:t>)</w:t>
      </w:r>
      <w:r>
        <w:t>, where PATH is the path of the folder</w:t>
      </w:r>
    </w:p>
    <w:p w14:paraId="5CEC31F0" w14:textId="0FA6EE07" w:rsidR="003F414B" w:rsidRDefault="003F414B" w:rsidP="003F414B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 xml:space="preserve">: </w:t>
      </w:r>
      <w:proofErr w:type="gramStart"/>
      <w:r w:rsidR="002A6284" w:rsidRPr="002A6284">
        <w:t>shiny::</w:t>
      </w:r>
      <w:proofErr w:type="gramEnd"/>
      <w:r w:rsidR="002A6284" w:rsidRPr="002A6284">
        <w:t>runApp("~/Desktop/HuangGroup/cvtmle_plasmode/Code/</w:t>
      </w:r>
      <w:r w:rsidR="008E666C">
        <w:t>REFINE2</w:t>
      </w:r>
      <w:r w:rsidR="002A6284" w:rsidRPr="002A6284">
        <w:t>")</w:t>
      </w:r>
    </w:p>
    <w:p w14:paraId="582DE85A" w14:textId="287445C9" w:rsidR="00BE002E" w:rsidRDefault="003F414B" w:rsidP="00BE002E">
      <w:pPr>
        <w:pStyle w:val="ListParagraph"/>
        <w:numPr>
          <w:ilvl w:val="0"/>
          <w:numId w:val="1"/>
        </w:numPr>
      </w:pPr>
      <w:r>
        <w:t xml:space="preserve">Set the “Path of </w:t>
      </w:r>
      <w:r w:rsidR="002A6284">
        <w:t>the data”</w:t>
      </w:r>
      <w:r w:rsidR="003D0771">
        <w:t xml:space="preserve"> to your data path</w:t>
      </w:r>
    </w:p>
    <w:p w14:paraId="0B53DEB3" w14:textId="2A888F2C" w:rsidR="006C24C3" w:rsidRDefault="008C3925" w:rsidP="00F87636">
      <w:pPr>
        <w:pStyle w:val="ListParagraph"/>
        <w:numPr>
          <w:ilvl w:val="0"/>
          <w:numId w:val="1"/>
        </w:numPr>
      </w:pPr>
      <w:r>
        <w:t xml:space="preserve">Set </w:t>
      </w:r>
      <w:r w:rsidR="001A599D">
        <w:t xml:space="preserve">4 models and </w:t>
      </w:r>
      <w:r w:rsidR="001630D0">
        <w:t>other parameters</w:t>
      </w:r>
    </w:p>
    <w:p w14:paraId="53E94B46" w14:textId="42934C60" w:rsidR="00962DA1" w:rsidRDefault="00962DA1" w:rsidP="00962DA1">
      <w:pPr>
        <w:pStyle w:val="ListParagraph"/>
        <w:numPr>
          <w:ilvl w:val="1"/>
          <w:numId w:val="1"/>
        </w:numPr>
      </w:pPr>
      <w:r>
        <w:t xml:space="preserve">Models should in format of R formula: </w:t>
      </w:r>
      <w:r w:rsidR="00224726" w:rsidRPr="00224726">
        <w:t>https://stat.ethz.ch/R-manual/R-devel/library/stats/html/formula.html</w:t>
      </w:r>
    </w:p>
    <w:p w14:paraId="6392A3F5" w14:textId="76588D40" w:rsidR="00F87636" w:rsidRDefault="00F87636" w:rsidP="00F87636">
      <w:pPr>
        <w:pStyle w:val="ListParagraph"/>
        <w:numPr>
          <w:ilvl w:val="0"/>
          <w:numId w:val="1"/>
        </w:numPr>
      </w:pPr>
      <w:r>
        <w:t>Click the “Run” button</w:t>
      </w:r>
      <w:commentRangeEnd w:id="4"/>
      <w:r w:rsidR="00CB4FD7">
        <w:rPr>
          <w:rStyle w:val="CommentReference"/>
        </w:rPr>
        <w:commentReference w:id="4"/>
      </w:r>
    </w:p>
    <w:p w14:paraId="3E2FD82C" w14:textId="3818F64B" w:rsidR="00EC6639" w:rsidRDefault="00EC6639" w:rsidP="00EC6639"/>
    <w:p w14:paraId="2D636564" w14:textId="0A42D696" w:rsidR="00A4092A" w:rsidRDefault="00EC6639" w:rsidP="00EC6639">
      <w:r>
        <w:t>What does this do?</w:t>
      </w:r>
    </w:p>
    <w:p w14:paraId="71D7D919" w14:textId="6EB38552" w:rsidR="00A4092A" w:rsidRDefault="00BB41B4" w:rsidP="00EC6639">
      <w:r>
        <w:t xml:space="preserve">In this study, we found relative performance of efficient estimators to differ </w:t>
      </w:r>
      <w:r w:rsidR="00E777EF">
        <w:t xml:space="preserve">substantially from previous simulation studies and we attribute this to the structure of </w:t>
      </w:r>
      <w:r w:rsidR="00494A77">
        <w:t>our specific molecular epidemiologic</w:t>
      </w:r>
      <w:r w:rsidR="00E777EF">
        <w:t xml:space="preserve"> data</w:t>
      </w:r>
      <w:r w:rsidR="00E9795C">
        <w:t xml:space="preserve"> at hand</w:t>
      </w:r>
      <w:r w:rsidR="00E777EF">
        <w:t xml:space="preserve">. </w:t>
      </w:r>
      <w:r w:rsidR="00C011CA">
        <w:t xml:space="preserve">As noted previously (Balzer et al) it is unlikely that universal recommendations can be made as to which estimators will best balance efficiency and </w:t>
      </w:r>
      <w:r w:rsidR="00280D5A">
        <w:t xml:space="preserve">robustness to finite-sample properties in every instance. Instead, estimators should be tested </w:t>
      </w:r>
      <w:r w:rsidR="00E9795C">
        <w:t xml:space="preserve">against </w:t>
      </w:r>
      <w:r w:rsidR="00280D5A">
        <w:t xml:space="preserve">the </w:t>
      </w:r>
      <w:r w:rsidR="00E9795C">
        <w:t xml:space="preserve">analyst’s specific </w:t>
      </w:r>
      <w:r w:rsidR="00280D5A">
        <w:t xml:space="preserve">data and </w:t>
      </w:r>
      <w:r w:rsidR="00E9795C">
        <w:t xml:space="preserve">estimation goals. To this end, we developed an offline application that enables analyst to </w:t>
      </w:r>
      <w:r w:rsidR="002824F4">
        <w:t xml:space="preserve">easily </w:t>
      </w:r>
      <w:r w:rsidR="00E9795C">
        <w:t>input their data</w:t>
      </w:r>
      <w:r w:rsidR="002824F4">
        <w:t xml:space="preserve">, generate </w:t>
      </w:r>
      <w:proofErr w:type="spellStart"/>
      <w:r w:rsidR="002824F4">
        <w:t>plasmode</w:t>
      </w:r>
      <w:proofErr w:type="spellEnd"/>
      <w:r w:rsidR="002824F4">
        <w:t xml:space="preserve"> simulations of known structure and effect size, and compare the performance of different estimators and libraries. </w:t>
      </w:r>
      <w:r w:rsidR="00B119F0">
        <w:t>Th</w:t>
      </w:r>
      <w:r w:rsidR="001F0862">
        <w:t>e</w:t>
      </w:r>
      <w:r w:rsidR="00B119F0">
        <w:t xml:space="preserve"> </w:t>
      </w:r>
      <w:r w:rsidR="0083414A">
        <w:t xml:space="preserve">current version of the </w:t>
      </w:r>
      <w:r w:rsidR="001F0862" w:rsidRPr="001F0862">
        <w:t xml:space="preserve">Realistic Evaluations of Finite sample </w:t>
      </w:r>
      <w:proofErr w:type="spellStart"/>
      <w:r w:rsidR="001F0862" w:rsidRPr="001F0862">
        <w:t>INference</w:t>
      </w:r>
      <w:proofErr w:type="spellEnd"/>
      <w:r w:rsidR="001F0862" w:rsidRPr="001F0862">
        <w:t xml:space="preserve"> using Efficient Estimators </w:t>
      </w:r>
      <w:r w:rsidR="001F0862">
        <w:t xml:space="preserve">(REFINE2) </w:t>
      </w:r>
      <w:r w:rsidR="00B119F0">
        <w:t xml:space="preserve">application </w:t>
      </w:r>
      <w:r w:rsidR="0083414A">
        <w:t xml:space="preserve">is freely available to download at: XXXX and currently supports estimation of ATEs using the estimators and learning libraries implemented in this </w:t>
      </w:r>
      <w:r w:rsidR="0083414A">
        <w:lastRenderedPageBreak/>
        <w:t>study</w:t>
      </w:r>
      <w:r w:rsidR="00F827C8">
        <w:t xml:space="preserve">. Future updates will include additional estimators, customizable </w:t>
      </w:r>
      <w:proofErr w:type="spellStart"/>
      <w:r w:rsidR="00F827C8">
        <w:t>SuperLearner</w:t>
      </w:r>
      <w:proofErr w:type="spellEnd"/>
      <w:r w:rsidR="00F827C8">
        <w:t xml:space="preserve"> libraries, additional </w:t>
      </w:r>
      <w:proofErr w:type="spellStart"/>
      <w:r w:rsidR="00F827C8">
        <w:t>estimands</w:t>
      </w:r>
      <w:proofErr w:type="spellEnd"/>
      <w:r w:rsidR="00F827C8">
        <w:t xml:space="preserve"> (</w:t>
      </w:r>
      <w:proofErr w:type="gramStart"/>
      <w:r w:rsidR="002401FD">
        <w:t>e.g.</w:t>
      </w:r>
      <w:proofErr w:type="gramEnd"/>
      <w:r w:rsidR="002401FD">
        <w:t xml:space="preserve"> risk / rate ratios), and </w:t>
      </w:r>
      <w:r w:rsidR="0036663F">
        <w:t>imputation approaches for missing data.</w:t>
      </w:r>
      <w:r w:rsidR="00F827C8">
        <w:t xml:space="preserve"> </w:t>
      </w:r>
    </w:p>
    <w:p w14:paraId="16E13214" w14:textId="77777777" w:rsidR="00BB41B4" w:rsidRDefault="00BB41B4" w:rsidP="00EC6639"/>
    <w:p w14:paraId="1E2A78CB" w14:textId="49B25193" w:rsidR="00EC6639" w:rsidRDefault="00AF7CB7" w:rsidP="00AF7CB7">
      <w:pPr>
        <w:pStyle w:val="ListParagraph"/>
        <w:rPr>
          <w:lang w:eastAsia="ja-JP"/>
        </w:rPr>
      </w:pPr>
      <w:commentRangeStart w:id="5"/>
      <w:commentRangeStart w:id="6"/>
      <w:r>
        <w:t xml:space="preserve">This tool is mainly used to </w:t>
      </w:r>
      <w:r w:rsidR="00FC07C6">
        <w:t xml:space="preserve">check the appropriateness of </w:t>
      </w:r>
      <w:r w:rsidR="00D754F8">
        <w:t>the</w:t>
      </w:r>
      <w:r w:rsidR="00811DCC">
        <w:t xml:space="preserve"> </w:t>
      </w:r>
      <w:r w:rsidR="00FB3450">
        <w:t>effect estimation</w:t>
      </w:r>
      <w:r w:rsidR="00B74461">
        <w:t xml:space="preserve"> on the average treatment effect (ATE)</w:t>
      </w:r>
      <w:r w:rsidR="00D754F8">
        <w:t>.</w:t>
      </w:r>
      <w:r w:rsidR="00B74461">
        <w:t xml:space="preserve"> A</w:t>
      </w:r>
      <w:r w:rsidR="00943C8C">
        <w:t xml:space="preserve">fter one obtains an estimate, the program simulates multiple datasets using the </w:t>
      </w:r>
      <w:r w:rsidR="001C0C4D">
        <w:t>linear model</w:t>
      </w:r>
      <w:r w:rsidR="00F31C19">
        <w:t xml:space="preserve"> with the estimated parameter. </w:t>
      </w:r>
      <w:r w:rsidR="000D3570">
        <w:rPr>
          <w:lang w:eastAsia="ja-JP"/>
        </w:rPr>
        <w:t>We then use the same model to</w:t>
      </w:r>
      <w:r w:rsidR="008F2E69">
        <w:rPr>
          <w:lang w:eastAsia="ja-JP"/>
        </w:rPr>
        <w:t xml:space="preserve"> perform estimation on the simulated datasets.</w:t>
      </w:r>
      <w:r w:rsidR="00F564A2">
        <w:rPr>
          <w:lang w:eastAsia="ja-JP"/>
        </w:rPr>
        <w:t xml:space="preserve"> If it </w:t>
      </w:r>
      <w:r w:rsidR="00B54523">
        <w:rPr>
          <w:lang w:eastAsia="ja-JP"/>
        </w:rPr>
        <w:t xml:space="preserve">gives too much bias or less than the nominal coverage, </w:t>
      </w:r>
      <w:r w:rsidR="001A1A48">
        <w:rPr>
          <w:lang w:eastAsia="ja-JP"/>
        </w:rPr>
        <w:t>then it might not be a good method given the covariate structure presented in the dataset.</w:t>
      </w:r>
    </w:p>
    <w:commentRangeEnd w:id="5"/>
    <w:p w14:paraId="2AC7A17B" w14:textId="478AC4C6" w:rsidR="00733F57" w:rsidRDefault="00CB4FD7" w:rsidP="00AF7CB7">
      <w:pPr>
        <w:pStyle w:val="ListParagraph"/>
        <w:rPr>
          <w:lang w:eastAsia="ja-JP"/>
        </w:rPr>
      </w:pPr>
      <w:r>
        <w:rPr>
          <w:rStyle w:val="CommentReference"/>
        </w:rPr>
        <w:commentReference w:id="5"/>
      </w:r>
      <w:commentRangeEnd w:id="6"/>
      <w:r w:rsidR="00DC4AF4">
        <w:rPr>
          <w:rStyle w:val="CommentReference"/>
        </w:rPr>
        <w:commentReference w:id="6"/>
      </w:r>
    </w:p>
    <w:p w14:paraId="31ABB8A5" w14:textId="40D55FD2" w:rsidR="00733F57" w:rsidRDefault="00733F57" w:rsidP="00AF7CB7">
      <w:pPr>
        <w:pStyle w:val="ListParagraph"/>
        <w:rPr>
          <w:lang w:eastAsia="ja-JP"/>
        </w:rPr>
      </w:pPr>
    </w:p>
    <w:p w14:paraId="54C9D02F" w14:textId="31F26030" w:rsidR="000A4F37" w:rsidRDefault="000A4F37" w:rsidP="000A4F37">
      <w:pPr>
        <w:rPr>
          <w:lang w:eastAsia="ja-JP"/>
        </w:rPr>
      </w:pPr>
      <w:r>
        <w:rPr>
          <w:lang w:eastAsia="ja-JP"/>
        </w:rPr>
        <w:t>Q&amp;A:</w:t>
      </w:r>
    </w:p>
    <w:p w14:paraId="364BBA6E" w14:textId="09866C8F" w:rsidR="000A4F37" w:rsidRDefault="00733F57" w:rsidP="000A4F37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H</w:t>
      </w:r>
      <w:r w:rsidRPr="00733F57">
        <w:rPr>
          <w:lang w:eastAsia="ja-JP"/>
        </w:rPr>
        <w:t xml:space="preserve">ow the </w:t>
      </w:r>
      <w:proofErr w:type="spellStart"/>
      <w:r w:rsidRPr="00733F57">
        <w:rPr>
          <w:lang w:eastAsia="ja-JP"/>
        </w:rPr>
        <w:t>plasmode</w:t>
      </w:r>
      <w:proofErr w:type="spellEnd"/>
      <w:r w:rsidRPr="00733F57">
        <w:rPr>
          <w:lang w:eastAsia="ja-JP"/>
        </w:rPr>
        <w:t xml:space="preserve"> are run when you open the program (re-estimated every time you hit run? </w:t>
      </w:r>
      <w:proofErr w:type="gramStart"/>
      <w:r w:rsidR="000A4F37" w:rsidRPr="00733F57">
        <w:rPr>
          <w:lang w:eastAsia="ja-JP"/>
        </w:rPr>
        <w:t>So</w:t>
      </w:r>
      <w:proofErr w:type="gramEnd"/>
      <w:r w:rsidR="000A4F37" w:rsidRPr="00733F57">
        <w:rPr>
          <w:lang w:eastAsia="ja-JP"/>
        </w:rPr>
        <w:t xml:space="preserve"> there may be different estimates each time). </w:t>
      </w:r>
    </w:p>
    <w:p w14:paraId="14465D90" w14:textId="2539D276" w:rsidR="00F47C08" w:rsidRPr="000A4F37" w:rsidRDefault="000D3570" w:rsidP="000A4F37">
      <w:pPr>
        <w:pStyle w:val="ListParagraph"/>
        <w:numPr>
          <w:ilvl w:val="1"/>
          <w:numId w:val="3"/>
        </w:numPr>
        <w:rPr>
          <w:lang w:eastAsia="ja-JP"/>
        </w:rPr>
      </w:pPr>
      <w:r w:rsidRPr="000A4F3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There is a place we can set seed. If we fix the </w:t>
      </w:r>
      <w:proofErr w:type="gramStart"/>
      <w:r w:rsidRPr="000A4F3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seed</w:t>
      </w:r>
      <w:proofErr w:type="gramEnd"/>
      <w:r w:rsidRPr="000A4F3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then the result will </w:t>
      </w:r>
      <w:commentRangeStart w:id="7"/>
      <w:commentRangeStart w:id="8"/>
      <w:r w:rsidRPr="000A4F3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change </w:t>
      </w:r>
      <w:proofErr w:type="spellStart"/>
      <w:r w:rsidRPr="000A4F3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everytime</w:t>
      </w:r>
      <w:proofErr w:type="spellEnd"/>
      <w:r w:rsidRPr="000A4F3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we click run</w:t>
      </w:r>
      <w:commentRangeEnd w:id="7"/>
      <w:r w:rsidR="00386DED">
        <w:rPr>
          <w:rStyle w:val="CommentReference"/>
        </w:rPr>
        <w:commentReference w:id="7"/>
      </w:r>
      <w:commentRangeEnd w:id="8"/>
      <w:r w:rsidR="0084135A">
        <w:rPr>
          <w:rStyle w:val="CommentReference"/>
        </w:rPr>
        <w:commentReference w:id="8"/>
      </w:r>
      <w:r w:rsidRPr="000A4F3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. Right </w:t>
      </w:r>
      <w:proofErr w:type="gramStart"/>
      <w:r w:rsidRPr="000A4F3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now</w:t>
      </w:r>
      <w:proofErr w:type="gramEnd"/>
      <w:r w:rsidRPr="000A4F3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the seed is hard-coded.</w:t>
      </w:r>
    </w:p>
    <w:p w14:paraId="33318F88" w14:textId="77777777" w:rsidR="000A4F37" w:rsidRDefault="000A4F37" w:rsidP="00733F57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H</w:t>
      </w:r>
      <w:r w:rsidR="00733F57" w:rsidRPr="00733F57">
        <w:rPr>
          <w:lang w:eastAsia="ja-JP"/>
        </w:rPr>
        <w:t>ow the (true) fixed effect size is determined.</w:t>
      </w:r>
    </w:p>
    <w:p w14:paraId="729DB96C" w14:textId="77777777" w:rsidR="00CE1E1F" w:rsidRDefault="000A4F37" w:rsidP="00733F57">
      <w:pPr>
        <w:pStyle w:val="ListParagraph"/>
        <w:numPr>
          <w:ilvl w:val="1"/>
          <w:numId w:val="3"/>
        </w:numPr>
        <w:rPr>
          <w:lang w:eastAsia="ja-JP"/>
        </w:rPr>
      </w:pPr>
      <w:commentRangeStart w:id="9"/>
      <w:commentRangeStart w:id="10"/>
      <w:r>
        <w:rPr>
          <w:lang w:eastAsia="ja-JP"/>
        </w:rPr>
        <w:t>T</w:t>
      </w:r>
      <w:r w:rsidR="00F47C08">
        <w:rPr>
          <w:lang w:eastAsia="ja-JP"/>
        </w:rPr>
        <w:t xml:space="preserve">he true fixed effect size is determined by performing the </w:t>
      </w:r>
      <w:r w:rsidR="001D2B3A">
        <w:rPr>
          <w:lang w:eastAsia="ja-JP"/>
        </w:rPr>
        <w:t xml:space="preserve">selected </w:t>
      </w:r>
      <w:r w:rsidR="00F47C08">
        <w:rPr>
          <w:lang w:eastAsia="ja-JP"/>
        </w:rPr>
        <w:t>estimation</w:t>
      </w:r>
      <w:r w:rsidR="001D2B3A">
        <w:rPr>
          <w:lang w:eastAsia="ja-JP"/>
        </w:rPr>
        <w:t xml:space="preserve"> method </w:t>
      </w:r>
      <w:r w:rsidR="00F47C08">
        <w:rPr>
          <w:lang w:eastAsia="ja-JP"/>
        </w:rPr>
        <w:t>using the</w:t>
      </w:r>
      <w:r w:rsidR="00951C5A">
        <w:rPr>
          <w:lang w:eastAsia="ja-JP"/>
        </w:rPr>
        <w:t xml:space="preserve"> full data. </w:t>
      </w:r>
      <w:r w:rsidR="00F47C08">
        <w:rPr>
          <w:lang w:eastAsia="ja-JP"/>
        </w:rPr>
        <w:t xml:space="preserve"> </w:t>
      </w:r>
      <w:commentRangeEnd w:id="9"/>
      <w:r w:rsidR="002262B6">
        <w:rPr>
          <w:rStyle w:val="CommentReference"/>
        </w:rPr>
        <w:commentReference w:id="9"/>
      </w:r>
      <w:commentRangeEnd w:id="10"/>
      <w:r w:rsidR="0084135A">
        <w:rPr>
          <w:rStyle w:val="CommentReference"/>
        </w:rPr>
        <w:commentReference w:id="10"/>
      </w:r>
    </w:p>
    <w:p w14:paraId="14691922" w14:textId="1EF5F24A" w:rsidR="006E41FE" w:rsidRDefault="006E41FE" w:rsidP="00733F57">
      <w:pPr>
        <w:rPr>
          <w:lang w:eastAsia="ja-JP"/>
        </w:rPr>
      </w:pPr>
    </w:p>
    <w:p w14:paraId="5C5CB88E" w14:textId="6C20F7D9" w:rsidR="006E41FE" w:rsidRDefault="006E41FE" w:rsidP="00733F57">
      <w:pPr>
        <w:rPr>
          <w:lang w:eastAsia="ja-JP"/>
        </w:rPr>
      </w:pPr>
    </w:p>
    <w:p w14:paraId="47D13EFC" w14:textId="77777777" w:rsidR="006E41FE" w:rsidRDefault="006E41FE" w:rsidP="00733F57">
      <w:pPr>
        <w:rPr>
          <w:lang w:eastAsia="ja-JP"/>
        </w:rPr>
      </w:pPr>
    </w:p>
    <w:sectPr w:rsidR="006E4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onathan Huang" w:date="2022-01-11T00:43:00Z" w:initials="JH">
    <w:p w14:paraId="75D2460F" w14:textId="77777777" w:rsidR="00B70147" w:rsidRDefault="00B70147">
      <w:pPr>
        <w:pStyle w:val="CommentText"/>
      </w:pPr>
      <w:r>
        <w:rPr>
          <w:rStyle w:val="CommentReference"/>
        </w:rPr>
        <w:annotationRef/>
      </w:r>
      <w:r>
        <w:t>Per my earlier Slack message: I interpret the “…and a fixed effect size 0.179”</w:t>
      </w:r>
      <w:r w:rsidR="009F4EAC">
        <w:t xml:space="preserve"> to mean the target ATE is 0.179. I think you mean the estimated </w:t>
      </w:r>
      <w:r w:rsidR="00C5605B">
        <w:t>ATE (mean across 100 simulations) is 0.179.</w:t>
      </w:r>
    </w:p>
    <w:p w14:paraId="296118FD" w14:textId="77777777" w:rsidR="00C5605B" w:rsidRDefault="00C5605B">
      <w:pPr>
        <w:pStyle w:val="CommentText"/>
      </w:pPr>
    </w:p>
    <w:p w14:paraId="5C415FA9" w14:textId="77777777" w:rsidR="00D864B1" w:rsidRDefault="00C5605B">
      <w:pPr>
        <w:pStyle w:val="CommentText"/>
      </w:pPr>
      <w:r>
        <w:t xml:space="preserve">For clarity, we need to provide both </w:t>
      </w:r>
      <w:r w:rsidR="005A6720">
        <w:t>values. I recommended saying</w:t>
      </w:r>
      <w:r w:rsidR="00D864B1">
        <w:t>:</w:t>
      </w:r>
      <w:r w:rsidR="005A6720">
        <w:t xml:space="preserve"> </w:t>
      </w:r>
    </w:p>
    <w:p w14:paraId="399C76FE" w14:textId="77777777" w:rsidR="00D864B1" w:rsidRDefault="00D864B1">
      <w:pPr>
        <w:pStyle w:val="CommentText"/>
      </w:pPr>
    </w:p>
    <w:p w14:paraId="5D352F3F" w14:textId="42D20854" w:rsidR="00D864B1" w:rsidRDefault="005A6720">
      <w:pPr>
        <w:pStyle w:val="CommentText"/>
      </w:pPr>
      <w:r>
        <w:t>“…</w:t>
      </w:r>
      <w:proofErr w:type="spellStart"/>
      <w:r w:rsidR="00D864B1">
        <w:t>plasmode</w:t>
      </w:r>
      <w:proofErr w:type="spellEnd"/>
      <w:r w:rsidR="00D864B1">
        <w:t xml:space="preserve"> simulations </w:t>
      </w:r>
      <w:r w:rsidR="001A3011">
        <w:t>based on the user</w:t>
      </w:r>
      <w:r w:rsidR="009D2824">
        <w:t>-</w:t>
      </w:r>
      <w:r w:rsidR="001A3011">
        <w:t>provided</w:t>
      </w:r>
      <w:r w:rsidR="009D2824">
        <w:t>-</w:t>
      </w:r>
      <w:r w:rsidR="001A3011">
        <w:t xml:space="preserve">PS and outcome </w:t>
      </w:r>
      <w:r w:rsidR="009D2824">
        <w:t xml:space="preserve">SIMULATION </w:t>
      </w:r>
      <w:r w:rsidR="001A3011">
        <w:t xml:space="preserve">models </w:t>
      </w:r>
      <w:r>
        <w:t xml:space="preserve">and a known ATE </w:t>
      </w:r>
      <w:r w:rsidR="001A3011">
        <w:t xml:space="preserve">(solid line) of [TRUE_EFFECT_SIZE]. </w:t>
      </w:r>
      <w:r w:rsidR="00AC0D63">
        <w:t xml:space="preserve">Applying the </w:t>
      </w:r>
      <w:r w:rsidR="009D2824">
        <w:t>user-provided- ESTIMATION models</w:t>
      </w:r>
      <w:r w:rsidR="00AC0D63">
        <w:t xml:space="preserve"> </w:t>
      </w:r>
      <w:proofErr w:type="gramStart"/>
      <w:r w:rsidR="00AC0D63">
        <w:t>results</w:t>
      </w:r>
      <w:proofErr w:type="gramEnd"/>
      <w:r w:rsidR="00AC0D63">
        <w:t xml:space="preserve"> in </w:t>
      </w:r>
      <w:proofErr w:type="spellStart"/>
      <w:r w:rsidR="00AC0D63">
        <w:t>a</w:t>
      </w:r>
      <w:proofErr w:type="spellEnd"/>
      <w:r w:rsidR="00AC0D63">
        <w:t xml:space="preserve"> estimated median ATE of [</w:t>
      </w:r>
      <w:proofErr w:type="spellStart"/>
      <w:r w:rsidR="00AC0D63">
        <w:t>med_ATE</w:t>
      </w:r>
      <w:proofErr w:type="spellEnd"/>
      <w:r w:rsidR="00AC0D63">
        <w:t>]</w:t>
      </w:r>
      <w:r w:rsidR="00362A68">
        <w:t xml:space="preserve">, corresponding to a relative bias of </w:t>
      </w:r>
      <w:r w:rsidR="00880E66">
        <w:t>[</w:t>
      </w:r>
      <w:proofErr w:type="spellStart"/>
      <w:r w:rsidR="007D517A">
        <w:t>med_ATE</w:t>
      </w:r>
      <w:proofErr w:type="spellEnd"/>
      <w:r w:rsidR="007D517A">
        <w:t xml:space="preserve"> - </w:t>
      </w:r>
      <w:r w:rsidR="00880E66">
        <w:t>TRUE_EFFECT_SIZE</w:t>
      </w:r>
      <w:r w:rsidR="007D517A">
        <w:t>]</w:t>
      </w:r>
      <w:r w:rsidR="000C19E5">
        <w:t>.</w:t>
      </w:r>
      <w:r w:rsidR="00D864B1">
        <w:t xml:space="preserve"> Corresponding confidence intervals covered…”</w:t>
      </w:r>
    </w:p>
  </w:comment>
  <w:comment w:id="2" w:author="Jonathan Huang" w:date="2022-01-11T00:50:00Z" w:initials="JH">
    <w:p w14:paraId="3963A5BF" w14:textId="6F98CBCF" w:rsidR="00D864B1" w:rsidRDefault="00D864B1">
      <w:pPr>
        <w:pStyle w:val="CommentText"/>
      </w:pPr>
      <w:r>
        <w:rPr>
          <w:rStyle w:val="CommentReference"/>
        </w:rPr>
        <w:annotationRef/>
      </w:r>
      <w:r>
        <w:t xml:space="preserve">BTW, I guess the math is still wrong for the bias% since </w:t>
      </w:r>
      <w:r w:rsidR="005969D8">
        <w:t>0.18/0.361 &gt;&gt;&gt; 0.1%, but we should convert it to absolute bias anyway</w:t>
      </w:r>
    </w:p>
  </w:comment>
  <w:comment w:id="4" w:author="Jonathan Huang" w:date="2022-01-11T00:52:00Z" w:initials="JH">
    <w:p w14:paraId="3666A4A6" w14:textId="47CFF85E" w:rsidR="00CB4FD7" w:rsidRDefault="00CB4FD7">
      <w:pPr>
        <w:pStyle w:val="CommentText"/>
      </w:pPr>
      <w:r>
        <w:rPr>
          <w:rStyle w:val="CommentReference"/>
        </w:rPr>
        <w:annotationRef/>
      </w:r>
      <w:r>
        <w:t>This is okay for the vignette / instructions, no need to include it in the paper</w:t>
      </w:r>
    </w:p>
  </w:comment>
  <w:comment w:id="5" w:author="Jonathan Huang" w:date="2022-01-11T00:52:00Z" w:initials="JH">
    <w:p w14:paraId="1077FDBA" w14:textId="062B8E51" w:rsidR="00CB4FD7" w:rsidRDefault="00CB4FD7">
      <w:pPr>
        <w:pStyle w:val="CommentText"/>
      </w:pPr>
      <w:r>
        <w:rPr>
          <w:rStyle w:val="CommentReference"/>
        </w:rPr>
        <w:annotationRef/>
      </w:r>
      <w:r>
        <w:t>Expand on this section for the paper</w:t>
      </w:r>
    </w:p>
  </w:comment>
  <w:comment w:id="6" w:author="Meng, Xiang" w:date="2022-01-12T00:11:00Z" w:initials="MX">
    <w:p w14:paraId="2C9ED47B" w14:textId="5A7008DB" w:rsidR="00DC4AF4" w:rsidRDefault="00DC4AF4">
      <w:pPr>
        <w:pStyle w:val="CommentText"/>
      </w:pPr>
      <w:r>
        <w:rPr>
          <w:rStyle w:val="CommentReference"/>
        </w:rPr>
        <w:annotationRef/>
      </w:r>
      <w:r>
        <w:t>Which section do we put this?</w:t>
      </w:r>
    </w:p>
  </w:comment>
  <w:comment w:id="7" w:author="Jonathan Huang" w:date="2022-01-11T00:52:00Z" w:initials="JH">
    <w:p w14:paraId="0F629508" w14:textId="77777777" w:rsidR="00386DED" w:rsidRDefault="00386DED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F75A60">
        <w:rPr>
          <w:rStyle w:val="CommentReference"/>
        </w:rPr>
        <w:t xml:space="preserve">How can we ensure that the same simulation set is created </w:t>
      </w:r>
      <w:r w:rsidR="0068264C">
        <w:rPr>
          <w:rStyle w:val="CommentReference"/>
        </w:rPr>
        <w:t xml:space="preserve">for each estimator (assuming the simulation models don’t change)? </w:t>
      </w:r>
    </w:p>
    <w:p w14:paraId="0743C5D0" w14:textId="4F558437" w:rsidR="0068264C" w:rsidRDefault="0068264C">
      <w:pPr>
        <w:pStyle w:val="CommentText"/>
        <w:rPr>
          <w:rStyle w:val="CommentReference"/>
        </w:rPr>
      </w:pPr>
    </w:p>
    <w:p w14:paraId="6BA4B492" w14:textId="77777777" w:rsidR="00F076B3" w:rsidRDefault="0068264C">
      <w:pPr>
        <w:pStyle w:val="CommentText"/>
        <w:rPr>
          <w:rStyle w:val="CommentReference"/>
        </w:rPr>
      </w:pPr>
      <w:r>
        <w:rPr>
          <w:rStyle w:val="CommentReference"/>
        </w:rPr>
        <w:t xml:space="preserve">Should </w:t>
      </w:r>
      <w:r w:rsidR="007F3D38">
        <w:rPr>
          <w:rStyle w:val="CommentReference"/>
        </w:rPr>
        <w:t xml:space="preserve">we have no output </w:t>
      </w:r>
      <w:r w:rsidR="00F076B3">
        <w:rPr>
          <w:rStyle w:val="CommentReference"/>
        </w:rPr>
        <w:t xml:space="preserve">when the app is launched and then only generate the </w:t>
      </w:r>
      <w:proofErr w:type="spellStart"/>
      <w:r w:rsidR="00F076B3">
        <w:rPr>
          <w:rStyle w:val="CommentReference"/>
        </w:rPr>
        <w:t>plasmode</w:t>
      </w:r>
      <w:proofErr w:type="spellEnd"/>
      <w:r w:rsidR="00F076B3">
        <w:rPr>
          <w:rStyle w:val="CommentReference"/>
        </w:rPr>
        <w:t xml:space="preserve"> sets after they hit “RUN”?</w:t>
      </w:r>
    </w:p>
    <w:p w14:paraId="0BF5DD84" w14:textId="77777777" w:rsidR="00F076B3" w:rsidRDefault="00F076B3">
      <w:pPr>
        <w:pStyle w:val="CommentText"/>
        <w:rPr>
          <w:rStyle w:val="CommentReference"/>
        </w:rPr>
      </w:pPr>
    </w:p>
    <w:p w14:paraId="7B25BC01" w14:textId="607C852E" w:rsidR="0068264C" w:rsidRDefault="00F076B3">
      <w:pPr>
        <w:pStyle w:val="CommentText"/>
      </w:pPr>
      <w:r>
        <w:rPr>
          <w:rStyle w:val="CommentReference"/>
        </w:rPr>
        <w:t xml:space="preserve">That way you can </w:t>
      </w:r>
      <w:r w:rsidR="00D06396">
        <w:rPr>
          <w:rStyle w:val="CommentReference"/>
        </w:rPr>
        <w:t>place</w:t>
      </w:r>
      <w:r w:rsidR="0068264C">
        <w:rPr>
          <w:rStyle w:val="CommentReference"/>
        </w:rPr>
        <w:t xml:space="preserve"> “set seed </w:t>
      </w:r>
      <w:r w:rsidR="00D06396">
        <w:rPr>
          <w:rStyle w:val="CommentReference"/>
        </w:rPr>
        <w:t xml:space="preserve">XXXX” within the Run function and the </w:t>
      </w:r>
      <w:proofErr w:type="spellStart"/>
      <w:r w:rsidR="00D06396">
        <w:rPr>
          <w:rStyle w:val="CommentReference"/>
        </w:rPr>
        <w:t>plasmode</w:t>
      </w:r>
      <w:proofErr w:type="spellEnd"/>
      <w:r w:rsidR="00D06396">
        <w:rPr>
          <w:rStyle w:val="CommentReference"/>
        </w:rPr>
        <w:t xml:space="preserve"> sets would be generated the same each time</w:t>
      </w:r>
      <w:r w:rsidR="002262B6">
        <w:rPr>
          <w:rStyle w:val="CommentReference"/>
        </w:rPr>
        <w:t>.</w:t>
      </w:r>
    </w:p>
  </w:comment>
  <w:comment w:id="8" w:author="Meng, Xiang" w:date="2022-01-12T00:11:00Z" w:initials="MX">
    <w:p w14:paraId="19801DBE" w14:textId="7F34D3B2" w:rsidR="0084135A" w:rsidRDefault="0084135A">
      <w:pPr>
        <w:pStyle w:val="CommentText"/>
      </w:pPr>
      <w:r>
        <w:rPr>
          <w:rStyle w:val="CommentReference"/>
        </w:rPr>
        <w:annotationRef/>
      </w:r>
      <w:r>
        <w:t>This is exactly what’s going on right now</w:t>
      </w:r>
    </w:p>
  </w:comment>
  <w:comment w:id="9" w:author="Jonathan Huang" w:date="2022-01-11T00:56:00Z" w:initials="JH">
    <w:p w14:paraId="5C03F01E" w14:textId="77777777" w:rsidR="002262B6" w:rsidRDefault="002262B6">
      <w:pPr>
        <w:pStyle w:val="CommentText"/>
      </w:pPr>
      <w:r>
        <w:rPr>
          <w:rStyle w:val="CommentReference"/>
        </w:rPr>
        <w:annotationRef/>
      </w:r>
      <w:r>
        <w:t xml:space="preserve">The purpose is to compare methods across </w:t>
      </w:r>
      <w:r w:rsidR="00FF1435">
        <w:t xml:space="preserve">estimators, so it should be determined by the simulation models and independent of the estimation </w:t>
      </w:r>
      <w:proofErr w:type="gramStart"/>
      <w:r w:rsidR="00FF1435">
        <w:t>method</w:t>
      </w:r>
      <w:proofErr w:type="gramEnd"/>
      <w:r w:rsidR="00FF1435">
        <w:t xml:space="preserve"> right? </w:t>
      </w:r>
    </w:p>
    <w:p w14:paraId="3D76CDAF" w14:textId="77777777" w:rsidR="00FB3A9F" w:rsidRDefault="00FB3A9F">
      <w:pPr>
        <w:pStyle w:val="CommentText"/>
      </w:pPr>
    </w:p>
    <w:p w14:paraId="240E1625" w14:textId="6714C51A" w:rsidR="00FB3A9F" w:rsidRDefault="00FB3A9F">
      <w:pPr>
        <w:pStyle w:val="CommentText"/>
      </w:pPr>
      <w:r>
        <w:t xml:space="preserve">I suggest you use a </w:t>
      </w:r>
      <w:r w:rsidR="00A55DF8">
        <w:t xml:space="preserve">naïve </w:t>
      </w:r>
      <w:r w:rsidR="008039EF">
        <w:t xml:space="preserve">treatment-only </w:t>
      </w:r>
      <w:r w:rsidR="00A55DF8">
        <w:t xml:space="preserve">regression </w:t>
      </w:r>
      <w:r w:rsidR="008039EF">
        <w:t>(Y ~ A) on the</w:t>
      </w:r>
      <w:r w:rsidR="00A4092A">
        <w:t xml:space="preserve"> original dataset to determine the true ATE.</w:t>
      </w:r>
    </w:p>
  </w:comment>
  <w:comment w:id="10" w:author="Meng, Xiang" w:date="2022-01-12T00:12:00Z" w:initials="MX">
    <w:p w14:paraId="298E508A" w14:textId="79A3516D" w:rsidR="0084135A" w:rsidRDefault="0084135A">
      <w:pPr>
        <w:pStyle w:val="CommentText"/>
      </w:pPr>
      <w:r>
        <w:rPr>
          <w:rStyle w:val="CommentReference"/>
        </w:rPr>
        <w:annotationRef/>
      </w:r>
      <w:r>
        <w:t xml:space="preserve">I still prefer to use the simulation model to determine the true ATE (the way the app is doing right now) because this </w:t>
      </w:r>
      <w:r w:rsidR="00E823F4">
        <w:t>should be the result that people want to check.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352F3F" w15:done="0"/>
  <w15:commentEx w15:paraId="3963A5BF" w15:paraIdParent="5D352F3F" w15:done="0"/>
  <w15:commentEx w15:paraId="3666A4A6" w15:done="0"/>
  <w15:commentEx w15:paraId="1077FDBA" w15:done="0"/>
  <w15:commentEx w15:paraId="2C9ED47B" w15:paraIdParent="1077FDBA" w15:done="0"/>
  <w15:commentEx w15:paraId="7B25BC01" w15:done="0"/>
  <w15:commentEx w15:paraId="19801DBE" w15:paraIdParent="7B25BC01" w15:done="0"/>
  <w15:commentEx w15:paraId="240E1625" w15:done="0"/>
  <w15:commentEx w15:paraId="298E508A" w15:paraIdParent="240E16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807FE" w16cex:dateUtc="2022-01-11T05:43:00Z"/>
  <w16cex:commentExtensible w16cex:durableId="258809C0" w16cex:dateUtc="2022-01-11T05:50:00Z"/>
  <w16cex:commentExtensible w16cex:durableId="25880A03" w16cex:dateUtc="2022-01-11T05:52:00Z"/>
  <w16cex:commentExtensible w16cex:durableId="25880A14" w16cex:dateUtc="2022-01-11T05:52:00Z"/>
  <w16cex:commentExtensible w16cex:durableId="25889B17" w16cex:dateUtc="2022-01-12T05:11:00Z"/>
  <w16cex:commentExtensible w16cex:durableId="25880A31" w16cex:dateUtc="2022-01-11T05:52:00Z"/>
  <w16cex:commentExtensible w16cex:durableId="25889B3D" w16cex:dateUtc="2022-01-12T05:11:00Z"/>
  <w16cex:commentExtensible w16cex:durableId="25880B0A" w16cex:dateUtc="2022-01-11T05:56:00Z"/>
  <w16cex:commentExtensible w16cex:durableId="25889B63" w16cex:dateUtc="2022-01-12T05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352F3F" w16cid:durableId="258807FE"/>
  <w16cid:commentId w16cid:paraId="3963A5BF" w16cid:durableId="258809C0"/>
  <w16cid:commentId w16cid:paraId="3666A4A6" w16cid:durableId="25880A03"/>
  <w16cid:commentId w16cid:paraId="1077FDBA" w16cid:durableId="25880A14"/>
  <w16cid:commentId w16cid:paraId="2C9ED47B" w16cid:durableId="25889B17"/>
  <w16cid:commentId w16cid:paraId="7B25BC01" w16cid:durableId="25880A31"/>
  <w16cid:commentId w16cid:paraId="19801DBE" w16cid:durableId="25889B3D"/>
  <w16cid:commentId w16cid:paraId="240E1625" w16cid:durableId="25880B0A"/>
  <w16cid:commentId w16cid:paraId="298E508A" w16cid:durableId="25889B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962FA" w14:textId="77777777" w:rsidR="0013500D" w:rsidRDefault="0013500D" w:rsidP="00E46865">
      <w:r>
        <w:separator/>
      </w:r>
    </w:p>
  </w:endnote>
  <w:endnote w:type="continuationSeparator" w:id="0">
    <w:p w14:paraId="42495090" w14:textId="77777777" w:rsidR="0013500D" w:rsidRDefault="0013500D" w:rsidP="00E46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E2C05" w14:textId="77777777" w:rsidR="0013500D" w:rsidRDefault="0013500D" w:rsidP="00E46865">
      <w:r>
        <w:separator/>
      </w:r>
    </w:p>
  </w:footnote>
  <w:footnote w:type="continuationSeparator" w:id="0">
    <w:p w14:paraId="3D3DF73E" w14:textId="77777777" w:rsidR="0013500D" w:rsidRDefault="0013500D" w:rsidP="00E46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12ED"/>
    <w:multiLevelType w:val="hybridMultilevel"/>
    <w:tmpl w:val="BC24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B7B1E"/>
    <w:multiLevelType w:val="hybridMultilevel"/>
    <w:tmpl w:val="C1BA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90849"/>
    <w:multiLevelType w:val="hybridMultilevel"/>
    <w:tmpl w:val="9F04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ng, Xiang">
    <w15:presenceInfo w15:providerId="AD" w15:userId="S::xmeng@g.harvard.edu::2c8b7360-23b5-4ea6-bdcd-8782552b25a9"/>
  </w15:person>
  <w15:person w15:author="Jonathan Huang">
    <w15:presenceInfo w15:providerId="AD" w15:userId="S::JHUANGYH@sics.a-star.edu.sg::db7588a4-5040-41e3-912b-45a2296a47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8A"/>
    <w:rsid w:val="00017147"/>
    <w:rsid w:val="000825CE"/>
    <w:rsid w:val="000A4F37"/>
    <w:rsid w:val="000C19E5"/>
    <w:rsid w:val="000D3570"/>
    <w:rsid w:val="0013500D"/>
    <w:rsid w:val="0015478A"/>
    <w:rsid w:val="001630D0"/>
    <w:rsid w:val="001A1A48"/>
    <w:rsid w:val="001A3011"/>
    <w:rsid w:val="001A599D"/>
    <w:rsid w:val="001C0C4D"/>
    <w:rsid w:val="001D2B3A"/>
    <w:rsid w:val="001F0862"/>
    <w:rsid w:val="00224726"/>
    <w:rsid w:val="002262B6"/>
    <w:rsid w:val="002401FD"/>
    <w:rsid w:val="00280D5A"/>
    <w:rsid w:val="002824F4"/>
    <w:rsid w:val="002A6284"/>
    <w:rsid w:val="002B54C2"/>
    <w:rsid w:val="00362A68"/>
    <w:rsid w:val="0036663F"/>
    <w:rsid w:val="00386DED"/>
    <w:rsid w:val="003C4322"/>
    <w:rsid w:val="003D0771"/>
    <w:rsid w:val="003F414B"/>
    <w:rsid w:val="00494A77"/>
    <w:rsid w:val="004F2DE4"/>
    <w:rsid w:val="005969D8"/>
    <w:rsid w:val="005A6720"/>
    <w:rsid w:val="0068264C"/>
    <w:rsid w:val="006B71A6"/>
    <w:rsid w:val="006C24C3"/>
    <w:rsid w:val="006E41FE"/>
    <w:rsid w:val="00733F57"/>
    <w:rsid w:val="007D517A"/>
    <w:rsid w:val="007F3D38"/>
    <w:rsid w:val="008039EF"/>
    <w:rsid w:val="00811DCC"/>
    <w:rsid w:val="0083414A"/>
    <w:rsid w:val="0084135A"/>
    <w:rsid w:val="00880E66"/>
    <w:rsid w:val="008C3925"/>
    <w:rsid w:val="008E666C"/>
    <w:rsid w:val="008F2E69"/>
    <w:rsid w:val="00943C8C"/>
    <w:rsid w:val="00951C5A"/>
    <w:rsid w:val="00962DA1"/>
    <w:rsid w:val="00987F4F"/>
    <w:rsid w:val="009D2824"/>
    <w:rsid w:val="009F4EAC"/>
    <w:rsid w:val="00A4092A"/>
    <w:rsid w:val="00A55DF8"/>
    <w:rsid w:val="00AC0D63"/>
    <w:rsid w:val="00AF7CB7"/>
    <w:rsid w:val="00B119F0"/>
    <w:rsid w:val="00B54523"/>
    <w:rsid w:val="00B70147"/>
    <w:rsid w:val="00B74461"/>
    <w:rsid w:val="00BB41B4"/>
    <w:rsid w:val="00BE002E"/>
    <w:rsid w:val="00BE415F"/>
    <w:rsid w:val="00BF08FE"/>
    <w:rsid w:val="00BF2C74"/>
    <w:rsid w:val="00C011CA"/>
    <w:rsid w:val="00C20F9D"/>
    <w:rsid w:val="00C5605B"/>
    <w:rsid w:val="00CB4FD7"/>
    <w:rsid w:val="00CE1E1F"/>
    <w:rsid w:val="00CF770C"/>
    <w:rsid w:val="00D04221"/>
    <w:rsid w:val="00D06396"/>
    <w:rsid w:val="00D44942"/>
    <w:rsid w:val="00D754F8"/>
    <w:rsid w:val="00D8218E"/>
    <w:rsid w:val="00D864B1"/>
    <w:rsid w:val="00DB6D7F"/>
    <w:rsid w:val="00DC0AEF"/>
    <w:rsid w:val="00DC4AF4"/>
    <w:rsid w:val="00E46865"/>
    <w:rsid w:val="00E777EF"/>
    <w:rsid w:val="00E823F4"/>
    <w:rsid w:val="00E9795C"/>
    <w:rsid w:val="00EA7EE5"/>
    <w:rsid w:val="00EC6639"/>
    <w:rsid w:val="00EE2F76"/>
    <w:rsid w:val="00F076B3"/>
    <w:rsid w:val="00F31C19"/>
    <w:rsid w:val="00F47C08"/>
    <w:rsid w:val="00F564A2"/>
    <w:rsid w:val="00F75A60"/>
    <w:rsid w:val="00F80D73"/>
    <w:rsid w:val="00F827C8"/>
    <w:rsid w:val="00F87636"/>
    <w:rsid w:val="00FA60E5"/>
    <w:rsid w:val="00FB3450"/>
    <w:rsid w:val="00FB3A9F"/>
    <w:rsid w:val="00FC07C6"/>
    <w:rsid w:val="00FF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C3AB1"/>
  <w15:chartTrackingRefBased/>
  <w15:docId w15:val="{05CC08E0-051D-564A-8AD3-39EFCCA8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0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01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1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1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1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14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4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8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2695C0-AD09-B649-92AC-C099AF4B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Xiang</dc:creator>
  <cp:keywords/>
  <dc:description/>
  <cp:lastModifiedBy>Meng, Xiang</cp:lastModifiedBy>
  <cp:revision>5</cp:revision>
  <dcterms:created xsi:type="dcterms:W3CDTF">2022-01-11T06:10:00Z</dcterms:created>
  <dcterms:modified xsi:type="dcterms:W3CDTF">2022-01-12T05:14:00Z</dcterms:modified>
</cp:coreProperties>
</file>